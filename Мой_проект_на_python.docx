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DDA" w:rsidRDefault="00F50DDA" w:rsidP="00F50DDA">
      <w:pPr>
        <w:ind w:left="-1134" w:right="-285"/>
        <w:jc w:val="center"/>
        <w:rPr>
          <w:rFonts w:ascii="Times New Roman" w:hAnsi="Times New Roman" w:cs="Times New Roman"/>
          <w:b/>
          <w:sz w:val="28"/>
          <w:szCs w:val="28"/>
          <w:lang w:val="et-EE"/>
        </w:rPr>
      </w:pPr>
      <w:r>
        <w:rPr>
          <w:rFonts w:ascii="Times New Roman" w:hAnsi="Times New Roman" w:cs="Times New Roman"/>
          <w:b/>
          <w:sz w:val="28"/>
          <w:szCs w:val="28"/>
        </w:rPr>
        <w:t>ТАЛЛИНСКИЙ ЦЕНТР ПРОМЫШЛЕННОГО ОБРАЗОВАНИЯ</w:t>
      </w:r>
    </w:p>
    <w:p w:rsidR="00F50DDA" w:rsidRPr="00DA2020" w:rsidRDefault="00F50DDA" w:rsidP="00F50DDA">
      <w:pPr>
        <w:ind w:left="-1134" w:right="-285"/>
        <w:jc w:val="center"/>
        <w:rPr>
          <w:rFonts w:ascii="Times New Roman" w:hAnsi="Times New Roman" w:cs="Times New Roman"/>
          <w:b/>
          <w:sz w:val="28"/>
          <w:szCs w:val="28"/>
          <w:lang w:val="et-EE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DA2020">
        <w:rPr>
          <w:rFonts w:ascii="Times New Roman" w:hAnsi="Times New Roman" w:cs="Times New Roman"/>
          <w:b/>
          <w:sz w:val="28"/>
          <w:szCs w:val="28"/>
        </w:rPr>
        <w:t>Список задач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804535">
        <w:rPr>
          <w:rFonts w:ascii="Times New Roman" w:hAnsi="Times New Roman" w:cs="Times New Roman"/>
          <w:b/>
          <w:sz w:val="28"/>
          <w:szCs w:val="28"/>
        </w:rPr>
        <w:t>Проект</w:t>
      </w:r>
    </w:p>
    <w:p w:rsidR="00F50DDA" w:rsidRDefault="00F50DDA" w:rsidP="00F50DDA">
      <w:pPr>
        <w:ind w:left="-1134" w:right="-285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Ученик</w:t>
      </w:r>
      <w:r>
        <w:rPr>
          <w:rFonts w:ascii="Times New Roman" w:hAnsi="Times New Roman" w:cs="Times New Roman"/>
          <w:b/>
          <w:sz w:val="28"/>
          <w:szCs w:val="28"/>
          <w:lang w:val="et-EE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Дмитрий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Шкредов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br/>
        <w:t>Учитель</w:t>
      </w:r>
      <w:r>
        <w:rPr>
          <w:rFonts w:ascii="Times New Roman" w:hAnsi="Times New Roman" w:cs="Times New Roman"/>
          <w:b/>
          <w:sz w:val="28"/>
          <w:szCs w:val="28"/>
          <w:lang w:val="et-EE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Марина Олейник</w:t>
      </w:r>
    </w:p>
    <w:p w:rsidR="00F50DDA" w:rsidRPr="00DA2020" w:rsidRDefault="00F50DDA" w:rsidP="00F50DDA">
      <w:pPr>
        <w:ind w:left="-1134" w:right="-285"/>
        <w:jc w:val="center"/>
        <w:rPr>
          <w:ins w:id="0" w:author="User" w:date="2020-09-19T10:58:00Z"/>
          <w:rFonts w:ascii="Times New Roman" w:hAnsi="Times New Roman" w:cs="Times New Roman"/>
          <w:b/>
          <w:sz w:val="28"/>
          <w:szCs w:val="28"/>
        </w:rPr>
        <w:sectPr w:rsidR="00F50DDA" w:rsidRPr="00DA2020" w:rsidSect="00F50DDA">
          <w:footerReference w:type="default" r:id="rId7"/>
          <w:pgSz w:w="11906" w:h="16838" w:code="9"/>
          <w:pgMar w:top="1418" w:right="851" w:bottom="1418" w:left="1134" w:header="709" w:footer="709" w:gutter="567"/>
          <w:cols w:space="708"/>
          <w:vAlign w:val="both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Таллин</w:t>
      </w:r>
      <w:r>
        <w:rPr>
          <w:rFonts w:ascii="Times New Roman" w:hAnsi="Times New Roman" w:cs="Times New Roman"/>
          <w:b/>
          <w:sz w:val="28"/>
          <w:szCs w:val="28"/>
        </w:rPr>
        <w:br/>
        <w:t>202</w:t>
      </w:r>
      <w:r w:rsidR="00DA2020">
        <w:rPr>
          <w:rFonts w:ascii="Times New Roman" w:hAnsi="Times New Roman" w:cs="Times New Roman"/>
          <w:b/>
          <w:sz w:val="28"/>
          <w:szCs w:val="28"/>
        </w:rPr>
        <w:t>1</w:t>
      </w:r>
    </w:p>
    <w:p w:rsidR="00CD2051" w:rsidRDefault="00CD2051" w:rsidP="00CD2051">
      <w:pPr>
        <w:pStyle w:val="1"/>
        <w:shd w:val="clear" w:color="auto" w:fill="FFE599" w:themeFill="accent4" w:themeFillTint="66"/>
      </w:pPr>
      <w:bookmarkStart w:id="1" w:name="_Toc51491089"/>
      <w:r>
        <w:lastRenderedPageBreak/>
        <w:t>ВВЕДЕНИЕ</w:t>
      </w:r>
      <w:bookmarkEnd w:id="1"/>
    </w:p>
    <w:p w:rsidR="007C0856" w:rsidRDefault="007C0856"/>
    <w:p w:rsidR="00C27349" w:rsidRDefault="00C27349" w:rsidP="00CD2051">
      <w:pPr>
        <w:pStyle w:val="a3"/>
        <w:spacing w:before="90" w:beforeAutospacing="0" w:after="90" w:afterAutospacing="0" w:line="360" w:lineRule="auto"/>
        <w:ind w:right="9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D2051" w:rsidRDefault="00DA2020" w:rsidP="00CD2051">
      <w:pPr>
        <w:pStyle w:val="a3"/>
        <w:spacing w:before="90" w:beforeAutospacing="0" w:after="90" w:afterAutospacing="0" w:line="360" w:lineRule="auto"/>
        <w:ind w:right="90"/>
        <w:jc w:val="both"/>
        <w:rPr>
          <w:spacing w:val="5"/>
          <w:shd w:val="clear" w:color="auto" w:fill="FFFFFF"/>
        </w:rPr>
      </w:pPr>
      <w:r>
        <w:rPr>
          <w:spacing w:val="5"/>
          <w:shd w:val="clear" w:color="auto" w:fill="FFFFFF"/>
        </w:rPr>
        <w:t>Многие</w:t>
      </w:r>
      <w:r w:rsidR="00D20EA4">
        <w:rPr>
          <w:spacing w:val="5"/>
          <w:shd w:val="clear" w:color="auto" w:fill="FFFFFF"/>
        </w:rPr>
        <w:t xml:space="preserve"> люди ведут свой «список з</w:t>
      </w:r>
      <w:r w:rsidR="00792EEB">
        <w:rPr>
          <w:spacing w:val="5"/>
          <w:shd w:val="clear" w:color="auto" w:fill="FFFFFF"/>
        </w:rPr>
        <w:t xml:space="preserve">адач» ежедневно. </w:t>
      </w:r>
      <w:r w:rsidR="00C27349">
        <w:rPr>
          <w:spacing w:val="5"/>
          <w:shd w:val="clear" w:color="auto" w:fill="FFFFFF"/>
        </w:rPr>
        <w:t>Это п</w:t>
      </w:r>
      <w:r w:rsidR="00C27349" w:rsidRPr="00C27349">
        <w:rPr>
          <w:spacing w:val="5"/>
          <w:shd w:val="clear" w:color="auto" w:fill="FFFFFF"/>
        </w:rPr>
        <w:t>омогает организовать себя и свою работу. Особенно полезен, когда вам предстоит сделать много разных мелких дел в сжатые сроки. Этот список позволяет не держать в голове все задачи, а сконцентрироваться на текущей.</w:t>
      </w:r>
      <w:r w:rsidR="00D20EA4" w:rsidRPr="00792EEB">
        <w:rPr>
          <w:spacing w:val="5"/>
          <w:shd w:val="clear" w:color="auto" w:fill="FFFFFF"/>
        </w:rPr>
        <w:t xml:space="preserve"> </w:t>
      </w:r>
      <w:r w:rsidR="003E15B1">
        <w:rPr>
          <w:spacing w:val="5"/>
          <w:shd w:val="clear" w:color="auto" w:fill="FFFFFF"/>
        </w:rPr>
        <w:t>По моему мнению, это также следует для него мотивацией, так как после реализации своей задачи, человек чувствует внутреннее удовлетворение, что с пользой провёл с</w:t>
      </w:r>
      <w:r w:rsidR="00C27349">
        <w:rPr>
          <w:spacing w:val="5"/>
          <w:shd w:val="clear" w:color="auto" w:fill="FFFFFF"/>
        </w:rPr>
        <w:t>воё драгоценное время, также способствует собственной организованности.</w:t>
      </w:r>
      <w:r w:rsidR="003E15B1">
        <w:rPr>
          <w:spacing w:val="5"/>
          <w:shd w:val="clear" w:color="auto" w:fill="FFFFFF"/>
        </w:rPr>
        <w:t xml:space="preserve"> Для меня эта тема актуальна, поэтому и «пришла» такая идея, сделать свой собственный «список задач»</w:t>
      </w:r>
      <w:r w:rsidR="00C27349">
        <w:rPr>
          <w:spacing w:val="5"/>
          <w:shd w:val="clear" w:color="auto" w:fill="FFFFFF"/>
        </w:rPr>
        <w:t xml:space="preserve"> - это один из важнейших</w:t>
      </w:r>
      <w:r w:rsidR="00792EEB">
        <w:rPr>
          <w:spacing w:val="5"/>
          <w:shd w:val="clear" w:color="auto" w:fill="FFFFFF"/>
        </w:rPr>
        <w:t xml:space="preserve"> инструментов планирования времени. </w:t>
      </w:r>
    </w:p>
    <w:p w:rsidR="00C27349" w:rsidRDefault="00C27349" w:rsidP="00CD2051">
      <w:pPr>
        <w:pStyle w:val="a3"/>
        <w:spacing w:before="90" w:beforeAutospacing="0" w:after="90" w:afterAutospacing="0" w:line="360" w:lineRule="auto"/>
        <w:ind w:right="90"/>
        <w:jc w:val="both"/>
        <w:rPr>
          <w:spacing w:val="5"/>
          <w:shd w:val="clear" w:color="auto" w:fill="FFFFFF"/>
        </w:rPr>
      </w:pPr>
    </w:p>
    <w:p w:rsidR="00C27349" w:rsidRDefault="00C27349" w:rsidP="00CD2051">
      <w:pPr>
        <w:pStyle w:val="a3"/>
        <w:spacing w:before="90" w:beforeAutospacing="0" w:after="90" w:afterAutospacing="0" w:line="360" w:lineRule="auto"/>
        <w:ind w:right="90"/>
        <w:jc w:val="both"/>
        <w:rPr>
          <w:spacing w:val="5"/>
          <w:shd w:val="clear" w:color="auto" w:fill="FFFFFF"/>
        </w:rPr>
      </w:pPr>
    </w:p>
    <w:p w:rsidR="00C27349" w:rsidRDefault="00C27349" w:rsidP="00CD2051">
      <w:pPr>
        <w:pStyle w:val="a3"/>
        <w:spacing w:before="90" w:beforeAutospacing="0" w:after="90" w:afterAutospacing="0" w:line="360" w:lineRule="auto"/>
        <w:ind w:right="90"/>
        <w:jc w:val="both"/>
        <w:rPr>
          <w:spacing w:val="5"/>
          <w:shd w:val="clear" w:color="auto" w:fill="FFFFFF"/>
        </w:rPr>
      </w:pPr>
    </w:p>
    <w:p w:rsidR="00C27349" w:rsidRDefault="00C27349" w:rsidP="00CD2051">
      <w:pPr>
        <w:pStyle w:val="a3"/>
        <w:spacing w:before="90" w:beforeAutospacing="0" w:after="90" w:afterAutospacing="0" w:line="360" w:lineRule="auto"/>
        <w:ind w:right="90"/>
        <w:jc w:val="both"/>
        <w:rPr>
          <w:spacing w:val="5"/>
          <w:shd w:val="clear" w:color="auto" w:fill="FFFFFF"/>
        </w:rPr>
      </w:pPr>
    </w:p>
    <w:p w:rsidR="00C27349" w:rsidRDefault="00C27349" w:rsidP="00CD2051">
      <w:pPr>
        <w:pStyle w:val="a3"/>
        <w:spacing w:before="90" w:beforeAutospacing="0" w:after="90" w:afterAutospacing="0" w:line="360" w:lineRule="auto"/>
        <w:ind w:right="90"/>
        <w:jc w:val="both"/>
        <w:rPr>
          <w:spacing w:val="5"/>
          <w:shd w:val="clear" w:color="auto" w:fill="FFFFFF"/>
        </w:rPr>
      </w:pPr>
    </w:p>
    <w:p w:rsidR="00C27349" w:rsidRDefault="00C27349" w:rsidP="00CD2051">
      <w:pPr>
        <w:pStyle w:val="a3"/>
        <w:spacing w:before="90" w:beforeAutospacing="0" w:after="90" w:afterAutospacing="0" w:line="360" w:lineRule="auto"/>
        <w:ind w:right="90"/>
        <w:jc w:val="both"/>
        <w:rPr>
          <w:spacing w:val="5"/>
          <w:shd w:val="clear" w:color="auto" w:fill="FFFFFF"/>
        </w:rPr>
      </w:pPr>
    </w:p>
    <w:p w:rsidR="00C27349" w:rsidRDefault="00C27349" w:rsidP="00CD2051">
      <w:pPr>
        <w:pStyle w:val="a3"/>
        <w:spacing w:before="90" w:beforeAutospacing="0" w:after="90" w:afterAutospacing="0" w:line="360" w:lineRule="auto"/>
        <w:ind w:right="90"/>
        <w:jc w:val="both"/>
        <w:rPr>
          <w:spacing w:val="5"/>
          <w:shd w:val="clear" w:color="auto" w:fill="FFFFFF"/>
        </w:rPr>
      </w:pPr>
    </w:p>
    <w:p w:rsidR="00C27349" w:rsidRDefault="00C27349" w:rsidP="00CD2051">
      <w:pPr>
        <w:pStyle w:val="a3"/>
        <w:spacing w:before="90" w:beforeAutospacing="0" w:after="90" w:afterAutospacing="0" w:line="360" w:lineRule="auto"/>
        <w:ind w:right="90"/>
        <w:jc w:val="both"/>
        <w:rPr>
          <w:spacing w:val="5"/>
          <w:shd w:val="clear" w:color="auto" w:fill="FFFFFF"/>
        </w:rPr>
      </w:pPr>
    </w:p>
    <w:p w:rsidR="00C27349" w:rsidRDefault="00C27349" w:rsidP="00CD2051">
      <w:pPr>
        <w:pStyle w:val="a3"/>
        <w:spacing w:before="90" w:beforeAutospacing="0" w:after="90" w:afterAutospacing="0" w:line="360" w:lineRule="auto"/>
        <w:ind w:right="90"/>
        <w:jc w:val="both"/>
        <w:rPr>
          <w:spacing w:val="5"/>
          <w:shd w:val="clear" w:color="auto" w:fill="FFFFFF"/>
        </w:rPr>
      </w:pPr>
    </w:p>
    <w:p w:rsidR="00C27349" w:rsidRDefault="00C27349" w:rsidP="00CD2051">
      <w:pPr>
        <w:pStyle w:val="a3"/>
        <w:spacing w:before="90" w:beforeAutospacing="0" w:after="90" w:afterAutospacing="0" w:line="360" w:lineRule="auto"/>
        <w:ind w:right="90"/>
        <w:jc w:val="both"/>
        <w:rPr>
          <w:spacing w:val="5"/>
          <w:shd w:val="clear" w:color="auto" w:fill="FFFFFF"/>
        </w:rPr>
      </w:pPr>
    </w:p>
    <w:p w:rsidR="00C27349" w:rsidRDefault="00C27349" w:rsidP="00CD2051">
      <w:pPr>
        <w:pStyle w:val="a3"/>
        <w:spacing w:before="90" w:beforeAutospacing="0" w:after="90" w:afterAutospacing="0" w:line="360" w:lineRule="auto"/>
        <w:ind w:right="90"/>
        <w:jc w:val="both"/>
        <w:rPr>
          <w:spacing w:val="5"/>
          <w:shd w:val="clear" w:color="auto" w:fill="FFFFFF"/>
        </w:rPr>
      </w:pPr>
    </w:p>
    <w:p w:rsidR="00C27349" w:rsidRDefault="00C27349" w:rsidP="00CD2051">
      <w:pPr>
        <w:pStyle w:val="a3"/>
        <w:spacing w:before="90" w:beforeAutospacing="0" w:after="90" w:afterAutospacing="0" w:line="360" w:lineRule="auto"/>
        <w:ind w:right="90"/>
        <w:jc w:val="both"/>
        <w:rPr>
          <w:spacing w:val="5"/>
          <w:shd w:val="clear" w:color="auto" w:fill="FFFFFF"/>
        </w:rPr>
      </w:pPr>
    </w:p>
    <w:p w:rsidR="00C27349" w:rsidRDefault="00C27349" w:rsidP="00CD2051">
      <w:pPr>
        <w:pStyle w:val="a3"/>
        <w:spacing w:before="90" w:beforeAutospacing="0" w:after="90" w:afterAutospacing="0" w:line="360" w:lineRule="auto"/>
        <w:ind w:right="90"/>
        <w:jc w:val="both"/>
        <w:rPr>
          <w:spacing w:val="5"/>
          <w:shd w:val="clear" w:color="auto" w:fill="FFFFFF"/>
        </w:rPr>
      </w:pPr>
    </w:p>
    <w:p w:rsidR="00C27349" w:rsidRDefault="00C27349" w:rsidP="00CD2051">
      <w:pPr>
        <w:pStyle w:val="a3"/>
        <w:spacing w:before="90" w:beforeAutospacing="0" w:after="90" w:afterAutospacing="0" w:line="360" w:lineRule="auto"/>
        <w:ind w:right="90"/>
        <w:jc w:val="both"/>
        <w:rPr>
          <w:spacing w:val="5"/>
          <w:shd w:val="clear" w:color="auto" w:fill="FFFFFF"/>
        </w:rPr>
      </w:pPr>
    </w:p>
    <w:p w:rsidR="00C27349" w:rsidRDefault="00C27349" w:rsidP="00CD2051">
      <w:pPr>
        <w:pStyle w:val="a3"/>
        <w:spacing w:before="90" w:beforeAutospacing="0" w:after="90" w:afterAutospacing="0" w:line="360" w:lineRule="auto"/>
        <w:ind w:right="90"/>
        <w:jc w:val="both"/>
        <w:rPr>
          <w:spacing w:val="5"/>
          <w:shd w:val="clear" w:color="auto" w:fill="FFFFFF"/>
        </w:rPr>
      </w:pPr>
    </w:p>
    <w:p w:rsidR="00C27349" w:rsidRDefault="00C27349" w:rsidP="00CD2051">
      <w:pPr>
        <w:pStyle w:val="a3"/>
        <w:spacing w:before="90" w:beforeAutospacing="0" w:after="90" w:afterAutospacing="0" w:line="360" w:lineRule="auto"/>
        <w:ind w:right="90"/>
        <w:jc w:val="both"/>
        <w:rPr>
          <w:spacing w:val="5"/>
          <w:shd w:val="clear" w:color="auto" w:fill="FFFFFF"/>
        </w:rPr>
      </w:pPr>
    </w:p>
    <w:p w:rsidR="00C27349" w:rsidRDefault="00C27349" w:rsidP="00CD2051">
      <w:pPr>
        <w:pStyle w:val="a3"/>
        <w:spacing w:before="90" w:beforeAutospacing="0" w:after="90" w:afterAutospacing="0" w:line="360" w:lineRule="auto"/>
        <w:ind w:right="90"/>
        <w:jc w:val="both"/>
        <w:rPr>
          <w:spacing w:val="5"/>
          <w:shd w:val="clear" w:color="auto" w:fill="FFFFFF"/>
        </w:rPr>
      </w:pPr>
    </w:p>
    <w:p w:rsidR="00C27349" w:rsidRDefault="00C27349" w:rsidP="00CD2051">
      <w:pPr>
        <w:pStyle w:val="a3"/>
        <w:spacing w:before="90" w:beforeAutospacing="0" w:after="90" w:afterAutospacing="0" w:line="360" w:lineRule="auto"/>
        <w:ind w:right="90"/>
        <w:jc w:val="both"/>
        <w:rPr>
          <w:spacing w:val="5"/>
          <w:shd w:val="clear" w:color="auto" w:fill="FFFFFF"/>
        </w:rPr>
      </w:pPr>
    </w:p>
    <w:p w:rsidR="00C27349" w:rsidRDefault="00C27349" w:rsidP="00CD2051">
      <w:pPr>
        <w:pStyle w:val="a3"/>
        <w:spacing w:before="90" w:beforeAutospacing="0" w:after="90" w:afterAutospacing="0" w:line="360" w:lineRule="auto"/>
        <w:ind w:right="90"/>
        <w:jc w:val="both"/>
        <w:rPr>
          <w:spacing w:val="5"/>
          <w:shd w:val="clear" w:color="auto" w:fill="FFFFFF"/>
        </w:rPr>
      </w:pPr>
    </w:p>
    <w:p w:rsidR="00C27349" w:rsidRDefault="00C27349" w:rsidP="00C27349">
      <w:pPr>
        <w:pStyle w:val="1"/>
        <w:shd w:val="clear" w:color="auto" w:fill="FFE599" w:themeFill="accent4" w:themeFillTint="66"/>
      </w:pPr>
      <w:r>
        <w:t>СХЕМА РАБОТЫ ПРОЕКТА</w:t>
      </w:r>
    </w:p>
    <w:p w:rsidR="00CD2051" w:rsidRDefault="00CD205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AB2" w:rsidRDefault="00074AB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B0" w:rsidRPr="0041088D" w:rsidRDefault="007D2BB0" w:rsidP="007D2BB0">
      <w:pPr>
        <w:pStyle w:val="a3"/>
        <w:spacing w:before="90" w:beforeAutospacing="0" w:after="90" w:afterAutospacing="0" w:line="360" w:lineRule="auto"/>
        <w:ind w:right="90"/>
        <w:jc w:val="both"/>
      </w:pPr>
      <w:r w:rsidRPr="007D2BB0">
        <w:t>Сначала человек бездействует. Когда он осознаёт, что находится в со</w:t>
      </w:r>
      <w:r>
        <w:t xml:space="preserve">стоянии </w:t>
      </w:r>
      <w:proofErr w:type="spellStart"/>
      <w:r>
        <w:t>прокрастинации</w:t>
      </w:r>
      <w:proofErr w:type="spellEnd"/>
      <w:r>
        <w:t>, приходит ему понимание, что нужно что-то делать. И вот, удача, он готов! У него или неё есть право выбора</w:t>
      </w:r>
      <w:r w:rsidR="0041088D">
        <w:rPr>
          <w:lang w:val="et-EE"/>
        </w:rPr>
        <w:t xml:space="preserve">: </w:t>
      </w:r>
      <w:r w:rsidR="0041088D">
        <w:t>сделать самому или самой, или же делегировать кому-то. Назначается задача. Затем эта задача этими людьми выполняется, или не выполняется, или они не успевают выполнить.</w:t>
      </w:r>
      <w:r w:rsidR="00FB29A3">
        <w:t xml:space="preserve"> И, наконец, завершение проекта (результат).</w:t>
      </w:r>
    </w:p>
    <w:p w:rsidR="00C27349" w:rsidRDefault="00C2734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7349" w:rsidRDefault="00074AB2">
      <w:r>
        <w:rPr>
          <w:noProof/>
          <w:lang w:eastAsia="ru-RU"/>
        </w:rPr>
        <w:drawing>
          <wp:inline distT="0" distB="0" distL="0" distR="0">
            <wp:extent cx="5940425" cy="2169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A3" w:rsidRDefault="00FB29A3"/>
    <w:p w:rsidR="00FB29A3" w:rsidRDefault="00FB29A3"/>
    <w:p w:rsidR="00FB29A3" w:rsidRDefault="00FB29A3"/>
    <w:p w:rsidR="00FB29A3" w:rsidRDefault="00FB29A3"/>
    <w:p w:rsidR="00FB29A3" w:rsidRDefault="00FB29A3"/>
    <w:p w:rsidR="00FB29A3" w:rsidRDefault="00FB29A3"/>
    <w:p w:rsidR="00FB29A3" w:rsidRDefault="00FB29A3"/>
    <w:p w:rsidR="00FB29A3" w:rsidRDefault="00FB29A3"/>
    <w:p w:rsidR="00FB29A3" w:rsidRDefault="00FB29A3"/>
    <w:p w:rsidR="00FB29A3" w:rsidRDefault="00FB29A3"/>
    <w:p w:rsidR="00FB29A3" w:rsidRDefault="00FB29A3"/>
    <w:p w:rsidR="00FB29A3" w:rsidRDefault="00FB29A3"/>
    <w:p w:rsidR="00FB29A3" w:rsidRDefault="00FB29A3"/>
    <w:p w:rsidR="00FB29A3" w:rsidRDefault="00FB29A3"/>
    <w:p w:rsidR="00FB29A3" w:rsidRDefault="00FB29A3"/>
    <w:p w:rsidR="00293A59" w:rsidRDefault="00293A59" w:rsidP="00293A59">
      <w:pPr>
        <w:pStyle w:val="1"/>
        <w:shd w:val="clear" w:color="auto" w:fill="FFE599" w:themeFill="accent4" w:themeFillTint="66"/>
      </w:pPr>
      <w:r>
        <w:t>ОПИСАНИЕ ПРОЦЕССА СОЗДАНИЯ ПРОЕКТА</w:t>
      </w:r>
    </w:p>
    <w:p w:rsidR="00FB29A3" w:rsidRDefault="00FB29A3"/>
    <w:p w:rsidR="00293A59" w:rsidRDefault="00293A59"/>
    <w:p w:rsidR="007D5D11" w:rsidRDefault="007D5D11" w:rsidP="007D5D11">
      <w:pPr>
        <w:spacing w:line="360" w:lineRule="auto"/>
        <w:jc w:val="both"/>
        <w:rPr>
          <w:rFonts w:ascii="Times New Roman" w:hAnsi="Times New Roman" w:cs="Times New Roman"/>
          <w:spacing w:val="5"/>
          <w:sz w:val="24"/>
          <w:shd w:val="clear" w:color="auto" w:fill="FFFFFF"/>
        </w:rPr>
      </w:pPr>
      <w:r w:rsidRPr="007D5D11">
        <w:rPr>
          <w:rFonts w:ascii="Times New Roman" w:hAnsi="Times New Roman" w:cs="Times New Roman"/>
          <w:spacing w:val="5"/>
          <w:sz w:val="24"/>
          <w:shd w:val="clear" w:color="auto" w:fill="FFFFFF"/>
        </w:rPr>
        <w:t xml:space="preserve">Вначале были импортированы модули </w:t>
      </w:r>
      <w:r w:rsidRPr="007D5D11">
        <w:rPr>
          <w:rFonts w:ascii="Times New Roman" w:hAnsi="Times New Roman" w:cs="Times New Roman"/>
          <w:spacing w:val="5"/>
          <w:sz w:val="24"/>
          <w:shd w:val="clear" w:color="auto" w:fill="FFFFFF"/>
          <w:lang w:val="et-EE"/>
        </w:rPr>
        <w:t xml:space="preserve">tkinter, sys </w:t>
      </w:r>
      <w:r w:rsidRPr="007D5D11">
        <w:rPr>
          <w:rFonts w:ascii="Times New Roman" w:hAnsi="Times New Roman" w:cs="Times New Roman"/>
          <w:spacing w:val="5"/>
          <w:sz w:val="24"/>
          <w:shd w:val="clear" w:color="auto" w:fill="FFFFFF"/>
        </w:rPr>
        <w:t xml:space="preserve">и </w:t>
      </w:r>
      <w:r w:rsidRPr="007D5D11">
        <w:rPr>
          <w:rFonts w:ascii="Times New Roman" w:hAnsi="Times New Roman" w:cs="Times New Roman"/>
          <w:spacing w:val="5"/>
          <w:sz w:val="24"/>
          <w:shd w:val="clear" w:color="auto" w:fill="FFFFFF"/>
          <w:lang w:val="et-EE"/>
        </w:rPr>
        <w:t xml:space="preserve">threading </w:t>
      </w:r>
      <w:r w:rsidRPr="007D5D11">
        <w:rPr>
          <w:rFonts w:ascii="Times New Roman" w:hAnsi="Times New Roman" w:cs="Times New Roman"/>
          <w:spacing w:val="5"/>
          <w:sz w:val="24"/>
          <w:shd w:val="clear" w:color="auto" w:fill="FFFFFF"/>
        </w:rPr>
        <w:t xml:space="preserve">для выполнения задач в проекте. </w:t>
      </w:r>
      <w:r>
        <w:rPr>
          <w:rFonts w:ascii="Times New Roman" w:hAnsi="Times New Roman" w:cs="Times New Roman"/>
          <w:spacing w:val="5"/>
          <w:sz w:val="24"/>
          <w:shd w:val="clear" w:color="auto" w:fill="FFFFFF"/>
        </w:rPr>
        <w:t xml:space="preserve">Затем создал пустой список, ввёл функцию </w:t>
      </w:r>
      <w:r>
        <w:rPr>
          <w:rFonts w:ascii="Times New Roman" w:hAnsi="Times New Roman" w:cs="Times New Roman"/>
          <w:spacing w:val="5"/>
          <w:sz w:val="24"/>
          <w:shd w:val="clear" w:color="auto" w:fill="FFFFFF"/>
          <w:lang w:val="et-EE"/>
        </w:rPr>
        <w:t>threading</w:t>
      </w:r>
      <w:r>
        <w:rPr>
          <w:rFonts w:ascii="Times New Roman" w:hAnsi="Times New Roman" w:cs="Times New Roman"/>
          <w:spacing w:val="5"/>
          <w:sz w:val="24"/>
          <w:shd w:val="clear" w:color="auto" w:fill="FFFFFF"/>
        </w:rPr>
        <w:t xml:space="preserve">. И потом через функции </w:t>
      </w:r>
      <w:r>
        <w:rPr>
          <w:rFonts w:ascii="Times New Roman" w:hAnsi="Times New Roman" w:cs="Times New Roman"/>
          <w:spacing w:val="5"/>
          <w:sz w:val="24"/>
          <w:shd w:val="clear" w:color="auto" w:fill="FFFFFF"/>
          <w:lang w:val="et-EE"/>
        </w:rPr>
        <w:t xml:space="preserve">def </w:t>
      </w:r>
      <w:r>
        <w:rPr>
          <w:rFonts w:ascii="Times New Roman" w:hAnsi="Times New Roman" w:cs="Times New Roman"/>
          <w:spacing w:val="5"/>
          <w:sz w:val="24"/>
          <w:shd w:val="clear" w:color="auto" w:fill="FFFFFF"/>
        </w:rPr>
        <w:t xml:space="preserve">работал с установкой времени в </w:t>
      </w:r>
      <w:r>
        <w:rPr>
          <w:rFonts w:ascii="Times New Roman" w:hAnsi="Times New Roman" w:cs="Times New Roman"/>
          <w:spacing w:val="5"/>
          <w:sz w:val="24"/>
          <w:shd w:val="clear" w:color="auto" w:fill="FFFFFF"/>
          <w:lang w:val="et-EE"/>
        </w:rPr>
        <w:t>popup-</w:t>
      </w:r>
      <w:r>
        <w:rPr>
          <w:rFonts w:ascii="Times New Roman" w:hAnsi="Times New Roman" w:cs="Times New Roman"/>
          <w:spacing w:val="5"/>
          <w:sz w:val="24"/>
          <w:shd w:val="clear" w:color="auto" w:fill="FFFFFF"/>
        </w:rPr>
        <w:t>окне.</w:t>
      </w:r>
    </w:p>
    <w:p w:rsidR="007D5D11" w:rsidRDefault="007D5D11" w:rsidP="007D5D1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44869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thon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11" w:rsidRDefault="007D5D11" w:rsidP="007D5D1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F6BD9" w:rsidRDefault="000F6BD9" w:rsidP="007D5D1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F6BD9" w:rsidRDefault="000F6BD9" w:rsidP="007D5D1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F6BD9" w:rsidRDefault="000F6BD9" w:rsidP="007D5D1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F6BD9" w:rsidRDefault="000F6BD9" w:rsidP="007D5D1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F6BD9" w:rsidRDefault="000F6BD9" w:rsidP="007D5D1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F6BD9" w:rsidRDefault="000F6BD9" w:rsidP="007D5D1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D5D11" w:rsidRDefault="00635327" w:rsidP="007D5D11">
      <w:pPr>
        <w:spacing w:line="360" w:lineRule="auto"/>
        <w:jc w:val="both"/>
        <w:rPr>
          <w:rFonts w:ascii="Times New Roman" w:hAnsi="Times New Roman" w:cs="Times New Roman"/>
          <w:sz w:val="24"/>
          <w:lang w:val="et-EE"/>
        </w:rPr>
      </w:pPr>
      <w:r>
        <w:rPr>
          <w:rFonts w:ascii="Times New Roman" w:hAnsi="Times New Roman" w:cs="Times New Roman"/>
          <w:sz w:val="24"/>
        </w:rPr>
        <w:t>После этого з</w:t>
      </w:r>
      <w:r w:rsidR="000F6BD9">
        <w:rPr>
          <w:rFonts w:ascii="Times New Roman" w:hAnsi="Times New Roman" w:cs="Times New Roman"/>
          <w:sz w:val="24"/>
        </w:rPr>
        <w:t>анимал</w:t>
      </w:r>
      <w:r>
        <w:rPr>
          <w:rFonts w:ascii="Times New Roman" w:hAnsi="Times New Roman" w:cs="Times New Roman"/>
          <w:sz w:val="24"/>
        </w:rPr>
        <w:t xml:space="preserve">ся </w:t>
      </w:r>
      <w:r w:rsidR="000F6BD9">
        <w:rPr>
          <w:rFonts w:ascii="Times New Roman" w:hAnsi="Times New Roman" w:cs="Times New Roman"/>
          <w:sz w:val="24"/>
        </w:rPr>
        <w:t>всплывающим окном</w:t>
      </w:r>
      <w:r w:rsidR="000F6BD9">
        <w:rPr>
          <w:rFonts w:ascii="Times New Roman" w:hAnsi="Times New Roman" w:cs="Times New Roman"/>
          <w:sz w:val="24"/>
          <w:lang w:val="et-EE"/>
        </w:rPr>
        <w:t xml:space="preserve">: </w:t>
      </w:r>
      <w:r w:rsidR="000F6BD9">
        <w:rPr>
          <w:rFonts w:ascii="Times New Roman" w:hAnsi="Times New Roman" w:cs="Times New Roman"/>
          <w:sz w:val="24"/>
        </w:rPr>
        <w:t xml:space="preserve">прописывал функции и остальные составляющие окна (размеры рамки), использовал </w:t>
      </w:r>
      <w:r w:rsidR="000F6BD9">
        <w:rPr>
          <w:rFonts w:ascii="Times New Roman" w:hAnsi="Times New Roman" w:cs="Times New Roman"/>
          <w:sz w:val="24"/>
          <w:lang w:val="et-EE"/>
        </w:rPr>
        <w:t>tkinter.</w:t>
      </w:r>
    </w:p>
    <w:p w:rsidR="000F6BD9" w:rsidRDefault="000F6BD9" w:rsidP="007D5D11">
      <w:pPr>
        <w:spacing w:line="360" w:lineRule="auto"/>
        <w:jc w:val="both"/>
        <w:rPr>
          <w:rFonts w:ascii="Times New Roman" w:hAnsi="Times New Roman" w:cs="Times New Roman"/>
          <w:sz w:val="24"/>
          <w:lang w:val="et-EE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27578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ython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D9" w:rsidRDefault="000F6BD9" w:rsidP="007D5D11">
      <w:pPr>
        <w:spacing w:line="360" w:lineRule="auto"/>
        <w:jc w:val="both"/>
        <w:rPr>
          <w:rFonts w:ascii="Times New Roman" w:hAnsi="Times New Roman" w:cs="Times New Roman"/>
          <w:sz w:val="24"/>
          <w:lang w:val="et-EE"/>
        </w:rPr>
      </w:pPr>
    </w:p>
    <w:p w:rsidR="000F6BD9" w:rsidRDefault="00A664CC" w:rsidP="007D5D1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И, напоследок, «игрался» с размерами окон, полей ввода, кнопок. Подбирал шрифт, отступы, цвета.</w:t>
      </w:r>
    </w:p>
    <w:p w:rsidR="00A664CC" w:rsidRDefault="00A664CC" w:rsidP="007D5D1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25241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hon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AB" w:rsidRDefault="00154BAB" w:rsidP="007D5D1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54BAB" w:rsidRDefault="00154BAB" w:rsidP="007D5D1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54BAB" w:rsidRDefault="00154BAB" w:rsidP="007D5D1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54BAB" w:rsidRDefault="00154BAB" w:rsidP="007D5D1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54BAB" w:rsidRDefault="00154BAB" w:rsidP="007D5D1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24ACE" w:rsidRPr="00224ACE" w:rsidRDefault="00224ACE" w:rsidP="00224ACE">
      <w:pPr>
        <w:pStyle w:val="1"/>
        <w:shd w:val="clear" w:color="auto" w:fill="FFE599" w:themeFill="accent4" w:themeFillTint="66"/>
      </w:pPr>
      <w:r>
        <w:t>КРАТКОЕ ОПИСАНИЕ ИСПОЛЬЗОВАНИЯ ПРОЕКТА</w:t>
      </w:r>
    </w:p>
    <w:p w:rsidR="00154BAB" w:rsidRDefault="00154BAB" w:rsidP="007D5D11">
      <w:pPr>
        <w:spacing w:line="360" w:lineRule="auto"/>
        <w:jc w:val="both"/>
        <w:rPr>
          <w:rFonts w:ascii="Times New Roman" w:hAnsi="Times New Roman" w:cs="Times New Roman"/>
          <w:sz w:val="24"/>
          <w:lang w:val="et-EE"/>
        </w:rPr>
      </w:pPr>
    </w:p>
    <w:p w:rsidR="00224ACE" w:rsidRDefault="00224ACE" w:rsidP="007D5D11">
      <w:pPr>
        <w:spacing w:line="360" w:lineRule="auto"/>
        <w:jc w:val="both"/>
        <w:rPr>
          <w:rFonts w:ascii="Times New Roman" w:hAnsi="Times New Roman" w:cs="Times New Roman"/>
          <w:sz w:val="24"/>
          <w:lang w:val="et-EE"/>
        </w:rPr>
      </w:pPr>
    </w:p>
    <w:p w:rsidR="00224ACE" w:rsidRPr="00224ACE" w:rsidRDefault="00224ACE" w:rsidP="00224ACE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  <w:r w:rsidRPr="00224ACE">
        <w:rPr>
          <w:rFonts w:ascii="Times New Roman" w:hAnsi="Times New Roman" w:cs="Times New Roman"/>
          <w:color w:val="282828"/>
          <w:sz w:val="24"/>
          <w:shd w:val="clear" w:color="auto" w:fill="FFFFFF"/>
        </w:rPr>
        <w:t xml:space="preserve">Во-первых, </w:t>
      </w:r>
      <w:r>
        <w:rPr>
          <w:rFonts w:ascii="Times New Roman" w:hAnsi="Times New Roman" w:cs="Times New Roman"/>
          <w:color w:val="282828"/>
          <w:sz w:val="24"/>
          <w:shd w:val="clear" w:color="auto" w:fill="FFFFFF"/>
        </w:rPr>
        <w:t>такие проекты превращаю</w:t>
      </w:r>
      <w:r w:rsidRPr="00224ACE">
        <w:rPr>
          <w:rFonts w:ascii="Times New Roman" w:hAnsi="Times New Roman" w:cs="Times New Roman"/>
          <w:color w:val="282828"/>
          <w:sz w:val="24"/>
          <w:shd w:val="clear" w:color="auto" w:fill="FFFFFF"/>
        </w:rPr>
        <w:t>т абстрактные цели в конкретную работу. Большинство людей ставят перед собой широкие, абстрактные цели, которых они надеются достичь за какой-то период времени. Проблема заключается в том, что достичь таких целей сложно, не переложив их в список конкретных действий, выполняемых ежедневно, еженедельно и ежемесячно. </w:t>
      </w:r>
    </w:p>
    <w:p w:rsidR="00224ACE" w:rsidRPr="00224ACE" w:rsidRDefault="00224ACE" w:rsidP="00224ACE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  <w:r w:rsidRPr="00224ACE">
        <w:rPr>
          <w:rFonts w:ascii="Times New Roman" w:hAnsi="Times New Roman" w:cs="Times New Roman"/>
          <w:color w:val="282828"/>
          <w:sz w:val="24"/>
          <w:shd w:val="clear" w:color="auto" w:fill="FFFFFF"/>
        </w:rPr>
        <w:t xml:space="preserve">Во-вторых, список задач помогает выявить в рабочем календаре «сорняки», которые вы не замечали раньше. Как только вы записали какие-то задачи, вам придется найти время для их выполнения, возможно, за счет чего-то менее важного. </w:t>
      </w:r>
      <w:r w:rsidR="00491DF4">
        <w:rPr>
          <w:rFonts w:ascii="Times New Roman" w:hAnsi="Times New Roman" w:cs="Times New Roman"/>
          <w:color w:val="282828"/>
          <w:sz w:val="24"/>
          <w:shd w:val="clear" w:color="auto" w:fill="FFFFFF"/>
        </w:rPr>
        <w:t>Рекомендую писать</w:t>
      </w:r>
      <w:r w:rsidRPr="00224ACE">
        <w:rPr>
          <w:rFonts w:ascii="Times New Roman" w:hAnsi="Times New Roman" w:cs="Times New Roman"/>
          <w:color w:val="282828"/>
          <w:sz w:val="24"/>
          <w:shd w:val="clear" w:color="auto" w:fill="FFFFFF"/>
        </w:rPr>
        <w:t xml:space="preserve"> списки дел на несколько недель вперед, когда ваш рабочий календарь еще не полностью заполнен. </w:t>
      </w:r>
      <w:r w:rsidR="007A53E9">
        <w:rPr>
          <w:rFonts w:ascii="Times New Roman" w:hAnsi="Times New Roman" w:cs="Times New Roman"/>
          <w:color w:val="282828"/>
          <w:sz w:val="24"/>
          <w:shd w:val="clear" w:color="auto" w:fill="FFFFFF"/>
        </w:rPr>
        <w:t>А, также, добавить</w:t>
      </w:r>
      <w:r w:rsidRPr="00224ACE">
        <w:rPr>
          <w:rFonts w:ascii="Times New Roman" w:hAnsi="Times New Roman" w:cs="Times New Roman"/>
          <w:color w:val="282828"/>
          <w:sz w:val="24"/>
          <w:shd w:val="clear" w:color="auto" w:fill="FFFFFF"/>
        </w:rPr>
        <w:t xml:space="preserve"> в него задачи, которые помогут реализовать долгосрочные цели. </w:t>
      </w:r>
    </w:p>
    <w:p w:rsidR="00224ACE" w:rsidRDefault="00224ACE" w:rsidP="007A53E9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  <w:r w:rsidRPr="00224ACE">
        <w:rPr>
          <w:rFonts w:ascii="Times New Roman" w:hAnsi="Times New Roman" w:cs="Times New Roman"/>
          <w:color w:val="282828"/>
          <w:sz w:val="24"/>
          <w:shd w:val="clear" w:color="auto" w:fill="FFFFFF"/>
        </w:rPr>
        <w:t xml:space="preserve">В-третьих, это упрощает процесс запоминания. Составление списка задач схоже с записью заметок, которые </w:t>
      </w:r>
      <w:r w:rsidR="007A53E9">
        <w:rPr>
          <w:rFonts w:ascii="Times New Roman" w:hAnsi="Times New Roman" w:cs="Times New Roman"/>
          <w:color w:val="282828"/>
          <w:sz w:val="24"/>
          <w:shd w:val="clear" w:color="auto" w:fill="FFFFFF"/>
        </w:rPr>
        <w:t>люди делают</w:t>
      </w:r>
      <w:r w:rsidRPr="00224ACE">
        <w:rPr>
          <w:rFonts w:ascii="Times New Roman" w:hAnsi="Times New Roman" w:cs="Times New Roman"/>
          <w:color w:val="282828"/>
          <w:sz w:val="24"/>
          <w:shd w:val="clear" w:color="auto" w:fill="FFFFFF"/>
        </w:rPr>
        <w:t>, когда чита</w:t>
      </w:r>
      <w:r w:rsidR="007A53E9">
        <w:rPr>
          <w:rFonts w:ascii="Times New Roman" w:hAnsi="Times New Roman" w:cs="Times New Roman"/>
          <w:color w:val="282828"/>
          <w:sz w:val="24"/>
          <w:shd w:val="clear" w:color="auto" w:fill="FFFFFF"/>
        </w:rPr>
        <w:t>ют</w:t>
      </w:r>
      <w:r w:rsidRPr="00224ACE">
        <w:rPr>
          <w:rFonts w:ascii="Times New Roman" w:hAnsi="Times New Roman" w:cs="Times New Roman"/>
          <w:color w:val="282828"/>
          <w:sz w:val="24"/>
          <w:shd w:val="clear" w:color="auto" w:fill="FFFFFF"/>
        </w:rPr>
        <w:t xml:space="preserve"> книгу или слуша</w:t>
      </w:r>
      <w:r w:rsidR="007A53E9">
        <w:rPr>
          <w:rFonts w:ascii="Times New Roman" w:hAnsi="Times New Roman" w:cs="Times New Roman"/>
          <w:color w:val="282828"/>
          <w:sz w:val="24"/>
          <w:shd w:val="clear" w:color="auto" w:fill="FFFFFF"/>
        </w:rPr>
        <w:t>ют</w:t>
      </w:r>
      <w:r w:rsidRPr="00224ACE">
        <w:rPr>
          <w:rFonts w:ascii="Times New Roman" w:hAnsi="Times New Roman" w:cs="Times New Roman"/>
          <w:color w:val="282828"/>
          <w:sz w:val="24"/>
          <w:shd w:val="clear" w:color="auto" w:fill="FFFFFF"/>
        </w:rPr>
        <w:t xml:space="preserve"> лекцию. Получая информацию, </w:t>
      </w:r>
      <w:r w:rsidR="007A53E9">
        <w:rPr>
          <w:rFonts w:ascii="Times New Roman" w:hAnsi="Times New Roman" w:cs="Times New Roman"/>
          <w:color w:val="282828"/>
          <w:sz w:val="24"/>
          <w:shd w:val="clear" w:color="auto" w:fill="FFFFFF"/>
        </w:rPr>
        <w:t xml:space="preserve">она обрабатывается </w:t>
      </w:r>
      <w:r w:rsidRPr="00224ACE">
        <w:rPr>
          <w:rFonts w:ascii="Times New Roman" w:hAnsi="Times New Roman" w:cs="Times New Roman"/>
          <w:color w:val="282828"/>
          <w:sz w:val="24"/>
          <w:shd w:val="clear" w:color="auto" w:fill="FFFFFF"/>
        </w:rPr>
        <w:t>и затем записывает</w:t>
      </w:r>
      <w:r w:rsidR="007A53E9">
        <w:rPr>
          <w:rFonts w:ascii="Times New Roman" w:hAnsi="Times New Roman" w:cs="Times New Roman"/>
          <w:color w:val="282828"/>
          <w:sz w:val="24"/>
          <w:shd w:val="clear" w:color="auto" w:fill="FFFFFF"/>
        </w:rPr>
        <w:t>ся</w:t>
      </w:r>
      <w:r w:rsidRPr="00224ACE">
        <w:rPr>
          <w:rFonts w:ascii="Times New Roman" w:hAnsi="Times New Roman" w:cs="Times New Roman"/>
          <w:color w:val="282828"/>
          <w:sz w:val="24"/>
          <w:shd w:val="clear" w:color="auto" w:fill="FFFFFF"/>
        </w:rPr>
        <w:t xml:space="preserve">. Множество исследований говорят о том, что такие заметки помогают человеку лучше понимать сущность информации и запоминать ее, чем если бы он просто ее прослушал. Вот почему вы так легко можете запомнить, что записано в вашем </w:t>
      </w:r>
      <w:r w:rsidR="007A53E9">
        <w:rPr>
          <w:rFonts w:ascii="Times New Roman" w:hAnsi="Times New Roman" w:cs="Times New Roman"/>
          <w:color w:val="282828"/>
          <w:sz w:val="24"/>
          <w:shd w:val="clear" w:color="auto" w:fill="FFFFFF"/>
        </w:rPr>
        <w:t>«</w:t>
      </w:r>
      <w:r w:rsidR="007A53E9">
        <w:rPr>
          <w:rFonts w:ascii="Times New Roman" w:hAnsi="Times New Roman" w:cs="Times New Roman"/>
          <w:color w:val="282828"/>
          <w:sz w:val="24"/>
          <w:shd w:val="clear" w:color="auto" w:fill="FFFFFF"/>
          <w:lang w:val="et-EE"/>
        </w:rPr>
        <w:t>TO-DO</w:t>
      </w:r>
      <w:r w:rsidRPr="00224ACE">
        <w:rPr>
          <w:rFonts w:ascii="Times New Roman" w:hAnsi="Times New Roman" w:cs="Times New Roman"/>
          <w:color w:val="282828"/>
          <w:sz w:val="24"/>
          <w:shd w:val="clear" w:color="auto" w:fill="FFFFFF"/>
        </w:rPr>
        <w:t xml:space="preserve"> </w:t>
      </w:r>
      <w:proofErr w:type="spellStart"/>
      <w:r w:rsidRPr="00224ACE">
        <w:rPr>
          <w:rFonts w:ascii="Times New Roman" w:hAnsi="Times New Roman" w:cs="Times New Roman"/>
          <w:color w:val="282828"/>
          <w:sz w:val="24"/>
          <w:shd w:val="clear" w:color="auto" w:fill="FFFFFF"/>
        </w:rPr>
        <w:t>list</w:t>
      </w:r>
      <w:proofErr w:type="spellEnd"/>
      <w:r w:rsidR="007A53E9">
        <w:rPr>
          <w:rFonts w:ascii="Times New Roman" w:hAnsi="Times New Roman" w:cs="Times New Roman"/>
          <w:color w:val="282828"/>
          <w:sz w:val="24"/>
          <w:shd w:val="clear" w:color="auto" w:fill="FFFFFF"/>
        </w:rPr>
        <w:t>»</w:t>
      </w:r>
      <w:r w:rsidRPr="00224ACE">
        <w:rPr>
          <w:rFonts w:ascii="Times New Roman" w:hAnsi="Times New Roman" w:cs="Times New Roman"/>
          <w:color w:val="282828"/>
          <w:sz w:val="24"/>
          <w:shd w:val="clear" w:color="auto" w:fill="FFFFFF"/>
        </w:rPr>
        <w:t>, даже если вы</w:t>
      </w:r>
      <w:r w:rsidRPr="00224ACE">
        <w:rPr>
          <w:rFonts w:ascii="Arial" w:hAnsi="Arial" w:cs="Arial"/>
          <w:color w:val="282828"/>
          <w:sz w:val="24"/>
          <w:shd w:val="clear" w:color="auto" w:fill="FFFFFF"/>
        </w:rPr>
        <w:t xml:space="preserve"> </w:t>
      </w:r>
      <w:r w:rsidRPr="007A53E9">
        <w:rPr>
          <w:rFonts w:ascii="Times New Roman" w:hAnsi="Times New Roman" w:cs="Times New Roman"/>
          <w:color w:val="282828"/>
          <w:sz w:val="24"/>
          <w:shd w:val="clear" w:color="auto" w:fill="FFFFFF"/>
        </w:rPr>
        <w:t>в него не заглядываете.</w:t>
      </w:r>
    </w:p>
    <w:p w:rsidR="007A53E9" w:rsidRDefault="007A53E9" w:rsidP="007A53E9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A53E9" w:rsidRDefault="007A53E9" w:rsidP="007A53E9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A53E9" w:rsidRDefault="007A53E9" w:rsidP="007A53E9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A53E9" w:rsidRDefault="007A53E9" w:rsidP="007A53E9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A53E9" w:rsidRDefault="007A53E9" w:rsidP="007A53E9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A53E9" w:rsidRDefault="007A53E9" w:rsidP="007A53E9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A53E9" w:rsidRDefault="007A53E9" w:rsidP="007A53E9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A53E9" w:rsidRDefault="007A53E9" w:rsidP="007A53E9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A53E9" w:rsidRDefault="007A53E9" w:rsidP="007A53E9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A53E9" w:rsidRDefault="007A53E9" w:rsidP="007A53E9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361715" w:rsidRDefault="00361715" w:rsidP="00361715">
      <w:pPr>
        <w:pStyle w:val="1"/>
        <w:shd w:val="clear" w:color="auto" w:fill="FFE599" w:themeFill="accent4" w:themeFillTint="66"/>
      </w:pPr>
      <w:r>
        <w:t>ЗАКЛЮЧЕНИЕ</w:t>
      </w:r>
    </w:p>
    <w:p w:rsidR="007A53E9" w:rsidRDefault="007A53E9" w:rsidP="007A53E9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361715" w:rsidRDefault="00361715" w:rsidP="007A53E9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361715" w:rsidRDefault="00361715" w:rsidP="000F064A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  <w:lang w:val="et-EE"/>
        </w:rPr>
      </w:pPr>
      <w:r>
        <w:rPr>
          <w:rFonts w:ascii="Times New Roman" w:hAnsi="Times New Roman" w:cs="Times New Roman"/>
          <w:color w:val="282828"/>
          <w:sz w:val="24"/>
          <w:shd w:val="clear" w:color="auto" w:fill="FFFFFF"/>
        </w:rPr>
        <w:t>Подводя итоги хочется сказать, что ч</w:t>
      </w:r>
      <w:r w:rsidRPr="00361715">
        <w:rPr>
          <w:rFonts w:ascii="Times New Roman" w:hAnsi="Times New Roman" w:cs="Times New Roman"/>
          <w:color w:val="282828"/>
          <w:sz w:val="24"/>
          <w:shd w:val="clear" w:color="auto" w:fill="FFFFFF"/>
        </w:rPr>
        <w:t>еловеку сложно удержать в своем внимании сразу множество дел, он становится продуктивней, когда подходит к решению каждой задачи отдельно.</w:t>
      </w:r>
      <w:r>
        <w:rPr>
          <w:rFonts w:ascii="Times New Roman" w:hAnsi="Times New Roman" w:cs="Times New Roman"/>
          <w:color w:val="282828"/>
          <w:sz w:val="24"/>
          <w:shd w:val="clear" w:color="auto" w:fill="FFFFFF"/>
        </w:rPr>
        <w:t xml:space="preserve"> Пользуясь данным приложением, </w:t>
      </w:r>
      <w:r w:rsidR="000F064A">
        <w:rPr>
          <w:rFonts w:ascii="Times New Roman" w:hAnsi="Times New Roman" w:cs="Times New Roman"/>
          <w:color w:val="282828"/>
          <w:sz w:val="24"/>
          <w:shd w:val="clear" w:color="auto" w:fill="FFFFFF"/>
        </w:rPr>
        <w:t xml:space="preserve">вы быстрее </w:t>
      </w:r>
      <w:r w:rsidR="000F064A" w:rsidRPr="000F064A">
        <w:rPr>
          <w:rFonts w:ascii="Times New Roman" w:hAnsi="Times New Roman" w:cs="Times New Roman"/>
          <w:color w:val="282828"/>
          <w:sz w:val="24"/>
          <w:shd w:val="clear" w:color="auto" w:fill="FFFFFF"/>
        </w:rPr>
        <w:t xml:space="preserve">научитесь составлять список задач, который </w:t>
      </w:r>
      <w:r w:rsidR="000F064A">
        <w:rPr>
          <w:rFonts w:ascii="Times New Roman" w:hAnsi="Times New Roman" w:cs="Times New Roman"/>
          <w:color w:val="282828"/>
          <w:sz w:val="24"/>
          <w:shd w:val="clear" w:color="auto" w:fill="FFFFFF"/>
        </w:rPr>
        <w:t xml:space="preserve">захочется </w:t>
      </w:r>
      <w:r w:rsidR="000F064A" w:rsidRPr="000F064A">
        <w:rPr>
          <w:rFonts w:ascii="Times New Roman" w:hAnsi="Times New Roman" w:cs="Times New Roman"/>
          <w:color w:val="282828"/>
          <w:sz w:val="24"/>
          <w:shd w:val="clear" w:color="auto" w:fill="FFFFFF"/>
        </w:rPr>
        <w:t xml:space="preserve">выполнить целиком. </w:t>
      </w:r>
      <w:r w:rsidR="000F064A">
        <w:rPr>
          <w:rFonts w:ascii="Times New Roman" w:hAnsi="Times New Roman" w:cs="Times New Roman"/>
          <w:color w:val="282828"/>
          <w:sz w:val="24"/>
          <w:shd w:val="clear" w:color="auto" w:fill="FFFFFF"/>
        </w:rPr>
        <w:t>«</w:t>
      </w:r>
      <w:r w:rsidR="000F064A">
        <w:rPr>
          <w:rFonts w:ascii="Times New Roman" w:hAnsi="Times New Roman" w:cs="Times New Roman"/>
          <w:color w:val="282828"/>
          <w:sz w:val="24"/>
          <w:shd w:val="clear" w:color="auto" w:fill="FFFFFF"/>
          <w:lang w:val="et-EE"/>
        </w:rPr>
        <w:t>TO-DO</w:t>
      </w:r>
      <w:r w:rsidR="000F064A" w:rsidRPr="000F064A">
        <w:rPr>
          <w:rFonts w:ascii="Times New Roman" w:hAnsi="Times New Roman" w:cs="Times New Roman"/>
          <w:color w:val="282828"/>
          <w:sz w:val="24"/>
          <w:shd w:val="clear" w:color="auto" w:fill="FFFFFF"/>
        </w:rPr>
        <w:t xml:space="preserve"> </w:t>
      </w:r>
      <w:proofErr w:type="spellStart"/>
      <w:r w:rsidR="000F064A" w:rsidRPr="000F064A">
        <w:rPr>
          <w:rFonts w:ascii="Times New Roman" w:hAnsi="Times New Roman" w:cs="Times New Roman"/>
          <w:color w:val="282828"/>
          <w:sz w:val="24"/>
          <w:shd w:val="clear" w:color="auto" w:fill="FFFFFF"/>
        </w:rPr>
        <w:t>list</w:t>
      </w:r>
      <w:proofErr w:type="spellEnd"/>
      <w:r w:rsidR="000F064A">
        <w:rPr>
          <w:rFonts w:ascii="Times New Roman" w:hAnsi="Times New Roman" w:cs="Times New Roman"/>
          <w:color w:val="282828"/>
          <w:sz w:val="24"/>
          <w:shd w:val="clear" w:color="auto" w:fill="FFFFFF"/>
        </w:rPr>
        <w:t>»</w:t>
      </w:r>
      <w:r w:rsidR="000F064A" w:rsidRPr="000F064A">
        <w:rPr>
          <w:rFonts w:ascii="Times New Roman" w:hAnsi="Times New Roman" w:cs="Times New Roman"/>
          <w:color w:val="282828"/>
          <w:sz w:val="24"/>
          <w:shd w:val="clear" w:color="auto" w:fill="FFFFFF"/>
        </w:rPr>
        <w:t xml:space="preserve"> должен вас мотивировать выполнять задачи, а не вводить в состояние волнения из-за того, что дел в нем больше, чем часов в сутках.</w:t>
      </w:r>
      <w:r w:rsidR="000F064A">
        <w:rPr>
          <w:rFonts w:ascii="Times New Roman" w:hAnsi="Times New Roman" w:cs="Times New Roman"/>
          <w:color w:val="282828"/>
          <w:sz w:val="24"/>
          <w:shd w:val="clear" w:color="auto" w:fill="FFFFFF"/>
        </w:rPr>
        <w:t xml:space="preserve"> Хочу дать совет</w:t>
      </w:r>
      <w:r w:rsidR="000F064A">
        <w:rPr>
          <w:rFonts w:ascii="Times New Roman" w:hAnsi="Times New Roman" w:cs="Times New Roman"/>
          <w:color w:val="282828"/>
          <w:sz w:val="24"/>
          <w:shd w:val="clear" w:color="auto" w:fill="FFFFFF"/>
          <w:lang w:val="et-EE"/>
        </w:rPr>
        <w:t xml:space="preserve">: </w:t>
      </w:r>
      <w:r w:rsidR="000F064A" w:rsidRPr="000F064A">
        <w:rPr>
          <w:rFonts w:ascii="Times New Roman" w:hAnsi="Times New Roman" w:cs="Times New Roman"/>
          <w:color w:val="282828"/>
          <w:sz w:val="24"/>
          <w:shd w:val="clear" w:color="auto" w:fill="FFFFFF"/>
          <w:lang w:val="et-EE"/>
        </w:rPr>
        <w:t>будьте конкретными и реалистичными при поставлении задач. Не думайте, что, написав огромный список, вы сделаете больше — как раз наоборот.</w:t>
      </w:r>
    </w:p>
    <w:p w:rsidR="000F064A" w:rsidRDefault="000F064A" w:rsidP="000F064A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hd w:val="clear" w:color="auto" w:fill="FFFFFF"/>
        </w:rPr>
        <w:t>Прочитал об интересном факте</w:t>
      </w:r>
      <w:r>
        <w:rPr>
          <w:rFonts w:ascii="Times New Roman" w:hAnsi="Times New Roman" w:cs="Times New Roman"/>
          <w:color w:val="282828"/>
          <w:sz w:val="24"/>
          <w:shd w:val="clear" w:color="auto" w:fill="FFFFFF"/>
          <w:lang w:val="et-EE"/>
        </w:rPr>
        <w:t xml:space="preserve">: </w:t>
      </w:r>
      <w:r w:rsidRPr="000F064A">
        <w:rPr>
          <w:rFonts w:ascii="Times New Roman" w:hAnsi="Times New Roman" w:cs="Times New Roman"/>
          <w:color w:val="282828"/>
          <w:sz w:val="24"/>
          <w:shd w:val="clear" w:color="auto" w:fill="FFFFFF"/>
          <w:lang w:val="et-EE"/>
        </w:rPr>
        <w:t>исследователи говорят</w:t>
      </w:r>
      <w:r>
        <w:rPr>
          <w:rFonts w:ascii="Times New Roman" w:hAnsi="Times New Roman" w:cs="Times New Roman"/>
          <w:color w:val="282828"/>
          <w:sz w:val="24"/>
          <w:shd w:val="clear" w:color="auto" w:fill="FFFFFF"/>
          <w:lang w:val="et-EE"/>
        </w:rPr>
        <w:t>, что вероятность выполнить все</w:t>
      </w:r>
      <w:proofErr w:type="spellStart"/>
      <w:r>
        <w:rPr>
          <w:rFonts w:ascii="Times New Roman" w:hAnsi="Times New Roman" w:cs="Times New Roman"/>
          <w:color w:val="282828"/>
          <w:sz w:val="24"/>
          <w:shd w:val="clear" w:color="auto" w:fill="FFFFFF"/>
        </w:rPr>
        <w:t>гда</w:t>
      </w:r>
      <w:proofErr w:type="spellEnd"/>
      <w:r>
        <w:rPr>
          <w:rFonts w:ascii="Times New Roman" w:hAnsi="Times New Roman" w:cs="Times New Roman"/>
          <w:color w:val="282828"/>
          <w:sz w:val="24"/>
          <w:shd w:val="clear" w:color="auto" w:fill="FFFFFF"/>
        </w:rPr>
        <w:t xml:space="preserve"> </w:t>
      </w:r>
      <w:r w:rsidRPr="000F064A">
        <w:rPr>
          <w:rFonts w:ascii="Times New Roman" w:hAnsi="Times New Roman" w:cs="Times New Roman"/>
          <w:color w:val="282828"/>
          <w:sz w:val="24"/>
          <w:shd w:val="clear" w:color="auto" w:fill="FFFFFF"/>
          <w:lang w:val="et-EE"/>
        </w:rPr>
        <w:t>возрастает, если вы упрощаете задания и начинаете смотреть на них по-другому.</w:t>
      </w:r>
      <w:r>
        <w:rPr>
          <w:rFonts w:ascii="Times New Roman" w:hAnsi="Times New Roman" w:cs="Times New Roman"/>
          <w:color w:val="282828"/>
          <w:sz w:val="24"/>
          <w:shd w:val="clear" w:color="auto" w:fill="FFFFFF"/>
        </w:rPr>
        <w:t xml:space="preserve"> </w:t>
      </w:r>
      <w:r w:rsidRPr="000F064A">
        <w:rPr>
          <w:rFonts w:ascii="Times New Roman" w:hAnsi="Times New Roman" w:cs="Times New Roman"/>
          <w:color w:val="282828"/>
          <w:sz w:val="24"/>
          <w:shd w:val="clear" w:color="auto" w:fill="FFFFFF"/>
        </w:rPr>
        <w:t>Ваш список должен работать на вас, а не против вас.</w:t>
      </w:r>
    </w:p>
    <w:p w:rsidR="00784AD6" w:rsidRDefault="00784AD6" w:rsidP="000F064A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84AD6" w:rsidRDefault="00784AD6" w:rsidP="000F064A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84AD6" w:rsidRDefault="00784AD6" w:rsidP="000F064A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84AD6" w:rsidRDefault="00784AD6" w:rsidP="000F064A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84AD6" w:rsidRDefault="00784AD6" w:rsidP="000F064A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84AD6" w:rsidRDefault="00784AD6" w:rsidP="000F064A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84AD6" w:rsidRDefault="00784AD6" w:rsidP="000F064A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84AD6" w:rsidRDefault="00784AD6" w:rsidP="000F064A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84AD6" w:rsidRDefault="00784AD6" w:rsidP="000F064A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84AD6" w:rsidRDefault="00784AD6" w:rsidP="000F064A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84AD6" w:rsidRDefault="00784AD6" w:rsidP="000F064A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84AD6" w:rsidRDefault="00784AD6" w:rsidP="000F064A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84AD6" w:rsidRDefault="00784AD6" w:rsidP="000F064A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84AD6" w:rsidRDefault="00784AD6" w:rsidP="000F064A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84AD6" w:rsidRDefault="00784AD6" w:rsidP="000F064A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84AD6" w:rsidRDefault="00784AD6" w:rsidP="00784AD6">
      <w:pPr>
        <w:pStyle w:val="1"/>
        <w:shd w:val="clear" w:color="auto" w:fill="FFE599" w:themeFill="accent4" w:themeFillTint="66"/>
      </w:pPr>
      <w:r>
        <w:t>ЛИТЕРАТУРА</w:t>
      </w:r>
    </w:p>
    <w:p w:rsidR="00784AD6" w:rsidRDefault="00784AD6" w:rsidP="000F064A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84AD6" w:rsidRDefault="00784AD6" w:rsidP="00784AD6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84AD6" w:rsidRDefault="00D71D75" w:rsidP="00784AD6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  <w:hyperlink r:id="rId12" w:history="1">
        <w:r w:rsidR="00784AD6" w:rsidRPr="00784AD6">
          <w:rPr>
            <w:rStyle w:val="a6"/>
            <w:rFonts w:ascii="Times New Roman" w:hAnsi="Times New Roman" w:cs="Times New Roman"/>
            <w:sz w:val="24"/>
            <w:shd w:val="clear" w:color="auto" w:fill="FFFFFF"/>
          </w:rPr>
          <w:t>https://metanit.com/python/tutorial/9.5.php</w:t>
        </w:r>
      </w:hyperlink>
    </w:p>
    <w:p w:rsidR="00784AD6" w:rsidRDefault="00D71D75" w:rsidP="00784AD6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  <w:hyperlink r:id="rId13" w:history="1">
        <w:r w:rsidR="00784AD6" w:rsidRPr="00D339DF">
          <w:rPr>
            <w:rStyle w:val="a6"/>
            <w:rFonts w:ascii="Times New Roman" w:hAnsi="Times New Roman" w:cs="Times New Roman"/>
            <w:sz w:val="24"/>
            <w:shd w:val="clear" w:color="auto" w:fill="FFFFFF"/>
          </w:rPr>
          <w:t>https://younglinux.info/tkinter/window</w:t>
        </w:r>
      </w:hyperlink>
    </w:p>
    <w:p w:rsidR="00784AD6" w:rsidRDefault="00D71D75" w:rsidP="00784AD6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  <w:hyperlink r:id="rId14" w:history="1">
        <w:r w:rsidR="00784AD6" w:rsidRPr="00D339DF">
          <w:rPr>
            <w:rStyle w:val="a6"/>
            <w:rFonts w:ascii="Times New Roman" w:hAnsi="Times New Roman" w:cs="Times New Roman"/>
            <w:sz w:val="24"/>
            <w:shd w:val="clear" w:color="auto" w:fill="FFFFFF"/>
          </w:rPr>
          <w:t>https://en.wikipedia.org/wiki/Task_management</w:t>
        </w:r>
      </w:hyperlink>
    </w:p>
    <w:p w:rsidR="00784AD6" w:rsidRDefault="00D71D75" w:rsidP="00784AD6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  <w:hyperlink r:id="rId15" w:history="1">
        <w:r w:rsidR="00784AD6" w:rsidRPr="00D339DF">
          <w:rPr>
            <w:rStyle w:val="a6"/>
            <w:rFonts w:ascii="Times New Roman" w:hAnsi="Times New Roman" w:cs="Times New Roman"/>
            <w:sz w:val="24"/>
            <w:shd w:val="clear" w:color="auto" w:fill="FFFFFF"/>
          </w:rPr>
          <w:t>https://realpython.com/intro-to-python-threading/</w:t>
        </w:r>
      </w:hyperlink>
    </w:p>
    <w:p w:rsidR="00784AD6" w:rsidRDefault="00D71D75" w:rsidP="00784AD6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  <w:hyperlink r:id="rId16" w:history="1">
        <w:r w:rsidR="00784AD6" w:rsidRPr="00D339DF">
          <w:rPr>
            <w:rStyle w:val="a6"/>
            <w:rFonts w:ascii="Times New Roman" w:hAnsi="Times New Roman" w:cs="Times New Roman"/>
            <w:sz w:val="24"/>
            <w:shd w:val="clear" w:color="auto" w:fill="FFFFFF"/>
          </w:rPr>
          <w:t>https://www.tutorialspoint.com/python/tk_pack.htm</w:t>
        </w:r>
      </w:hyperlink>
    </w:p>
    <w:p w:rsidR="00784AD6" w:rsidRDefault="00D71D75" w:rsidP="00784AD6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  <w:hyperlink r:id="rId17" w:history="1">
        <w:r w:rsidR="00784AD6" w:rsidRPr="00D339DF">
          <w:rPr>
            <w:rStyle w:val="a6"/>
            <w:rFonts w:ascii="Times New Roman" w:hAnsi="Times New Roman" w:cs="Times New Roman"/>
            <w:sz w:val="24"/>
            <w:shd w:val="clear" w:color="auto" w:fill="FFFFFF"/>
          </w:rPr>
          <w:t>https://stackoverflow.com/questions/12435211/python-threading-timer-repeat-function-every-n-seconds</w:t>
        </w:r>
      </w:hyperlink>
    </w:p>
    <w:p w:rsidR="00784AD6" w:rsidRPr="00784AD6" w:rsidRDefault="00784AD6" w:rsidP="00784AD6">
      <w:pPr>
        <w:pStyle w:val="a7"/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84AD6" w:rsidRDefault="00784AD6" w:rsidP="000F064A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0F064A" w:rsidRPr="000F064A" w:rsidRDefault="000F064A" w:rsidP="000F064A">
      <w:pPr>
        <w:spacing w:line="360" w:lineRule="auto"/>
        <w:jc w:val="both"/>
        <w:rPr>
          <w:rFonts w:ascii="Times New Roman" w:hAnsi="Times New Roman" w:cs="Times New Roman"/>
          <w:color w:val="282828"/>
          <w:sz w:val="24"/>
          <w:shd w:val="clear" w:color="auto" w:fill="FFFFFF"/>
        </w:rPr>
      </w:pPr>
    </w:p>
    <w:p w:rsidR="007A53E9" w:rsidRPr="000F064A" w:rsidRDefault="007A53E9" w:rsidP="007A53E9">
      <w:pPr>
        <w:spacing w:line="360" w:lineRule="auto"/>
        <w:jc w:val="both"/>
        <w:rPr>
          <w:rFonts w:ascii="Times New Roman" w:hAnsi="Times New Roman" w:cs="Times New Roman"/>
          <w:sz w:val="24"/>
          <w:lang w:val="et-EE"/>
        </w:rPr>
      </w:pPr>
      <w:bookmarkStart w:id="2" w:name="_GoBack"/>
      <w:bookmarkEnd w:id="2"/>
    </w:p>
    <w:sectPr w:rsidR="007A53E9" w:rsidRPr="000F0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D75" w:rsidRDefault="00D71D75" w:rsidP="00075075">
      <w:pPr>
        <w:spacing w:after="0" w:line="240" w:lineRule="auto"/>
      </w:pPr>
      <w:r>
        <w:separator/>
      </w:r>
    </w:p>
  </w:endnote>
  <w:endnote w:type="continuationSeparator" w:id="0">
    <w:p w:rsidR="00D71D75" w:rsidRDefault="00D71D75" w:rsidP="00075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2462684"/>
      <w:docPartObj>
        <w:docPartGallery w:val="Page Numbers (Bottom of Page)"/>
        <w:docPartUnique/>
      </w:docPartObj>
    </w:sdtPr>
    <w:sdtContent>
      <w:p w:rsidR="00075075" w:rsidRDefault="0007507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075075" w:rsidRDefault="0007507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D75" w:rsidRDefault="00D71D75" w:rsidP="00075075">
      <w:pPr>
        <w:spacing w:after="0" w:line="240" w:lineRule="auto"/>
      </w:pPr>
      <w:r>
        <w:separator/>
      </w:r>
    </w:p>
  </w:footnote>
  <w:footnote w:type="continuationSeparator" w:id="0">
    <w:p w:rsidR="00D71D75" w:rsidRDefault="00D71D75" w:rsidP="00075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F41"/>
    <w:multiLevelType w:val="hybridMultilevel"/>
    <w:tmpl w:val="E68C3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85405"/>
    <w:multiLevelType w:val="hybridMultilevel"/>
    <w:tmpl w:val="39E0C0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DA"/>
    <w:rsid w:val="00074AB2"/>
    <w:rsid w:val="00075075"/>
    <w:rsid w:val="000F064A"/>
    <w:rsid w:val="000F6BD9"/>
    <w:rsid w:val="00154BAB"/>
    <w:rsid w:val="00224ACE"/>
    <w:rsid w:val="00293A59"/>
    <w:rsid w:val="00361715"/>
    <w:rsid w:val="003E15B1"/>
    <w:rsid w:val="0041088D"/>
    <w:rsid w:val="00491DF4"/>
    <w:rsid w:val="00635327"/>
    <w:rsid w:val="00784AD6"/>
    <w:rsid w:val="00792EEB"/>
    <w:rsid w:val="007A53E9"/>
    <w:rsid w:val="007C0856"/>
    <w:rsid w:val="007D2BB0"/>
    <w:rsid w:val="007D5D11"/>
    <w:rsid w:val="00804535"/>
    <w:rsid w:val="00A664CC"/>
    <w:rsid w:val="00B12532"/>
    <w:rsid w:val="00C27349"/>
    <w:rsid w:val="00CD2051"/>
    <w:rsid w:val="00D20EA4"/>
    <w:rsid w:val="00D71D75"/>
    <w:rsid w:val="00DA2020"/>
    <w:rsid w:val="00F50DDA"/>
    <w:rsid w:val="00F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9BC50-0810-45E9-B3AD-4109BAB0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DDA"/>
  </w:style>
  <w:style w:type="paragraph" w:styleId="1">
    <w:name w:val="heading 1"/>
    <w:basedOn w:val="a"/>
    <w:next w:val="a"/>
    <w:link w:val="10"/>
    <w:uiPriority w:val="9"/>
    <w:qFormat/>
    <w:rsid w:val="00CD205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05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rmal (Web)"/>
    <w:basedOn w:val="a"/>
    <w:uiPriority w:val="99"/>
    <w:unhideWhenUsed/>
    <w:rsid w:val="00CD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2051"/>
    <w:rPr>
      <w:b/>
      <w:bCs/>
    </w:rPr>
  </w:style>
  <w:style w:type="character" w:styleId="a5">
    <w:name w:val="Emphasis"/>
    <w:basedOn w:val="a0"/>
    <w:uiPriority w:val="20"/>
    <w:qFormat/>
    <w:rsid w:val="00CD2051"/>
    <w:rPr>
      <w:i/>
      <w:iCs/>
    </w:rPr>
  </w:style>
  <w:style w:type="character" w:styleId="a6">
    <w:name w:val="Hyperlink"/>
    <w:basedOn w:val="a0"/>
    <w:uiPriority w:val="99"/>
    <w:unhideWhenUsed/>
    <w:rsid w:val="00784AD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84AD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075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75075"/>
  </w:style>
  <w:style w:type="paragraph" w:styleId="aa">
    <w:name w:val="footer"/>
    <w:basedOn w:val="a"/>
    <w:link w:val="ab"/>
    <w:uiPriority w:val="99"/>
    <w:unhideWhenUsed/>
    <w:rsid w:val="00075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75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younglinux.info/tkinter/windo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metanit.com/python/tutorial/9.5.php" TargetMode="External"/><Relationship Id="rId17" Type="http://schemas.openxmlformats.org/officeDocument/2006/relationships/hyperlink" Target="https://stackoverflow.com/questions/12435211/python-threading-timer-repeat-function-every-n-secon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python/tk_pack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hyperlink" Target="https://realpython.com/intro-to-python-threading/" TargetMode="Externa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s://en.wikipedia.org/wiki/Task_manage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2021-01-25T17:24:00Z</dcterms:created>
  <dcterms:modified xsi:type="dcterms:W3CDTF">2021-01-25T21:10:00Z</dcterms:modified>
</cp:coreProperties>
</file>